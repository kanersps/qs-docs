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59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y0w7pi8fi4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Quantified Student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9djrv2agi9q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Documentation—API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Kane Petra</w:t>
        <w:tab/>
        <w:t xml:space="preserve">(456964)</w:t>
      </w:r>
    </w:p>
    <w:p w:rsidR="00000000" w:rsidDel="00000000" w:rsidP="00000000" w:rsidRDefault="00000000" w:rsidRPr="00000000" w14:paraId="00000004">
      <w:pPr>
        <w:spacing w:after="160" w:line="259" w:lineRule="auto"/>
        <w:ind w:left="288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Koen Janssen</w:t>
        <w:tab/>
        <w:t xml:space="preserve">(451394)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6150" cy="18410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150" cy="18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8mkqauacshy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8qp6tm2436fr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A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6y5kaqzq2k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technical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/>
      </w:pPr>
      <w:bookmarkStart w:colFirst="0" w:colLast="0" w:name="_4ga47lxs4br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tysupumilb8" w:id="6"/>
      <w:bookmarkEnd w:id="6"/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 Petra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 Janssen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 Janssen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argumentation of the framework choice.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updated version of Interface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ins w:author="Koen Janssen" w:id="0" w:date="2022-05-12T15:32:03Z"/>
        </w:rPr>
      </w:pPr>
      <w:ins w:author="Koen Janssen" w:id="0" w:date="2022-05-12T15:32:03Z">
        <w:bookmarkStart w:colFirst="0" w:colLast="0" w:name="_sjm8gpclnyo1" w:id="7"/>
        <w:bookmarkEnd w:id="7"/>
        <w:r w:rsidDel="00000000" w:rsidR="00000000" w:rsidRPr="00000000">
          <w:br w:type="page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pStyle w:val="Heading1"/>
        <w:rPr/>
        <w:pPrChange w:author="Koen Janssen" w:id="0" w:date="2022-05-12T15:32:03Z">
          <w:pPr>
            <w:pStyle w:val="Heading1"/>
          </w:pPr>
        </w:pPrChange>
      </w:pPr>
      <w:bookmarkStart w:colFirst="0" w:colLast="0" w:name="_sjm8gpclnyo1" w:id="7"/>
      <w:bookmarkEnd w:id="7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mkqauacsh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_8mkqauacshyo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m8gpcln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_sjm8gpclnyo1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48eu7394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Preface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_1248eu7394b5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18b2q0o7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_z618b2q0o7v1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zl4n3q7w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_1szl4n3q7wgq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o1soja9s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Architecture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_xho1soja9s1t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vx5kibv1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_nmvx5kibv1tu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svl7igzl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_5rsvl7igzlld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8m0qhwot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Third Party 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_zd8m0qhwotae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72in75j4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_4n72in75j4yx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82czjdo0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_ff82czjdo0ax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o4ey51d5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storage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_g5o4ey51d5sp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e17qpv2s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Model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_ple17qpv2sj4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26vrwts5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_ws26vrwts5b3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53l5yqd9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Model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_1g53l5yqd9fw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zhz7vkng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_bkzhz7vkngsg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ddlrbxsy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_r6ddlrbxsy92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4b92w9i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MoreClasses…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_7g4b92w9ium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5xz2ubiueh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Functions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_y5xz2ubiuehg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248eu7394b5" w:id="8"/>
      <w:bookmarkEnd w:id="8"/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Quantified Student (QS) API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z618b2q0o7v1" w:id="9"/>
      <w:bookmarkEnd w:id="9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These documents were used when creating this one and will be referenced later 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szl4n3q7wgq" w:id="10"/>
      <w:bookmarkEnd w:id="10"/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document uses the following standards and expects the reader to understand them: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Interfaces (API)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 Diagram (ERD)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Context, Container, Components &amp; Code model (C4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kixyadxzvww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xho1soja9s1t" w:id="12"/>
      <w:bookmarkEnd w:id="12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nmvx5kibv1tu" w:id="13"/>
      <w:bookmarkEnd w:id="13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QS API consists of multiple components that communicate with each other. An overview can be found below and a description under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center"/>
        <w:rPr/>
      </w:pPr>
      <w:bookmarkStart w:colFirst="0" w:colLast="0" w:name="_teg243rro8la" w:id="14"/>
      <w:bookmarkEnd w:id="1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668675" cy="58782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675" cy="587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5rsvl7igzlld" w:id="15"/>
      <w:bookmarkEnd w:id="15"/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The main entry point of the API servers, this component will handle routing to the different controllers and does not contain any logic beyond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zd8m0qhwotae" w:id="16"/>
      <w:bookmarkEnd w:id="16"/>
      <w:r w:rsidDel="00000000" w:rsidR="00000000" w:rsidRPr="00000000">
        <w:rPr>
          <w:rtl w:val="0"/>
        </w:rPr>
        <w:t xml:space="preserve">Third Party Controller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The third party controller handles </w:t>
      </w:r>
      <w:commentRangeStart w:id="0"/>
      <w:r w:rsidDel="00000000" w:rsidR="00000000" w:rsidRPr="00000000">
        <w:rPr>
          <w:rtl w:val="0"/>
        </w:rPr>
        <w:t xml:space="preserve">data aggregation and access to the data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stored in the data warehouse. Endpoints require authentication before being usable, to authenticate see “User Controller” below.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n72in75j4yx" w:id="17"/>
      <w:bookmarkEnd w:id="17"/>
      <w:r w:rsidDel="00000000" w:rsidR="00000000" w:rsidRPr="00000000">
        <w:rPr>
          <w:rtl w:val="0"/>
        </w:rPr>
        <w:t xml:space="preserve">User Controller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The user controllers handles authentication using Canvas’s identity server, user preferences are stored locally on a PostgreSQL database.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ff82czjdo0ax" w:id="18"/>
      <w:bookmarkEnd w:id="18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53">
      <w:pPr>
        <w:ind w:firstLine="72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For interfacing with the API, we chose the JSON data format. This allows us to easily parse the returned data into objects. Further, according to Microsoft Docs, "</w:t>
      </w:r>
      <w:r w:rsidDel="00000000" w:rsidR="00000000" w:rsidRPr="00000000">
        <w:rPr>
          <w:b w:val="1"/>
          <w:color w:val="0e101a"/>
          <w:rtl w:val="0"/>
        </w:rPr>
        <w:t xml:space="preserve">JSON</w:t>
      </w:r>
      <w:r w:rsidDel="00000000" w:rsidR="00000000" w:rsidRPr="00000000">
        <w:rPr>
          <w:color w:val="0e101a"/>
          <w:rtl w:val="0"/>
        </w:rPr>
        <w:t xml:space="preserve"> is probably the most common data format for web APIs" (APA ref here: https://docs.microsoft.com/en-us/azure/architecture/best-practices/api-design) Making it easy for other developers to use and interact with the API, as the use of JSON is so commonplace in REST APIs.</w:t>
      </w:r>
    </w:p>
    <w:p w:rsidR="00000000" w:rsidDel="00000000" w:rsidP="00000000" w:rsidRDefault="00000000" w:rsidRPr="00000000" w14:paraId="0000005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g5o4ey51d5sp" w:id="19"/>
      <w:bookmarkEnd w:id="19"/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Dropped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The API itself will only store data in a </w:t>
      </w:r>
      <w:commentRangeStart w:id="1"/>
      <w:commentRangeStart w:id="2"/>
      <w:r w:rsidDel="00000000" w:rsidR="00000000" w:rsidRPr="00000000">
        <w:rPr>
          <w:rtl w:val="0"/>
        </w:rPr>
        <w:t xml:space="preserve">PostgreSQL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database and will not produce it anywhere else.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sbj7qffimgnv" w:id="20"/>
      <w:bookmarkEnd w:id="20"/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05D">
      <w:pPr>
        <w:ind w:firstLine="720"/>
        <w:rPr/>
      </w:pPr>
      <w:commentRangeStart w:id="3"/>
      <w:r w:rsidDel="00000000" w:rsidR="00000000" w:rsidRPr="00000000">
        <w:rPr>
          <w:rtl w:val="0"/>
        </w:rPr>
        <w:t xml:space="preserve">The framework for the API that we decided on is ASP.NET. This choice is largely based on the Team's experience with ASP.NET, .NET and the C# programming language. As well as, these technologies are covered within the Fontys curriculum in the first year. For these reasons, we believe that it would be a good choice as the framework. This should enable everybody in the team to easily work on its other groups that will be working on Quantified student in future iterations.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rgp6tjvoum78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ple17qpv2sj4" w:id="22"/>
      <w:bookmarkEnd w:id="22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Link Canvas API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https://canvas.instructure.com/doc/api/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ws26vrwts5b3" w:id="23"/>
      <w:bookmarkEnd w:id="23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API will only store data in a PostgreSQL database, </w:t>
      </w:r>
      <w:commentRangeStart w:id="4"/>
      <w:commentRangeStart w:id="5"/>
      <w:r w:rsidDel="00000000" w:rsidR="00000000" w:rsidRPr="00000000">
        <w:rPr>
          <w:rtl w:val="0"/>
        </w:rPr>
        <w:t xml:space="preserve">the model will look like this: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1g53l5yqd9fw" w:id="24"/>
      <w:bookmarkEnd w:id="24"/>
      <w:r w:rsidDel="00000000" w:rsidR="00000000" w:rsidRPr="00000000">
        <w:rPr>
          <w:rtl w:val="0"/>
        </w:rPr>
        <w:t xml:space="preserve">Object Model</w:t>
      </w:r>
    </w:p>
    <w:p w:rsidR="00000000" w:rsidDel="00000000" w:rsidP="00000000" w:rsidRDefault="00000000" w:rsidRPr="00000000" w14:paraId="00000069">
      <w:pPr>
        <w:rPr/>
      </w:pPr>
      <w:commentRangeStart w:id="6"/>
      <w:r w:rsidDel="00000000" w:rsidR="00000000" w:rsidRPr="00000000">
        <w:rPr>
          <w:rtl w:val="0"/>
        </w:rPr>
        <w:t xml:space="preserve">Diagram here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ThirdPartyController: also research what data we want to save in our own API that is related to the date warehousing or RDBMS.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bkzhz7vkngs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lt0tb6ttcdd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dy13joz75w4h" w:id="27"/>
      <w:bookmarkEnd w:id="27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1udlb568bcdg" w:id="28"/>
      <w:bookmarkEnd w:id="28"/>
      <w:commentRangeStart w:id="7"/>
      <w:commentRangeStart w:id="8"/>
      <w:r w:rsidDel="00000000" w:rsidR="00000000" w:rsidRPr="00000000">
        <w:rPr>
          <w:rtl w:val="0"/>
        </w:rPr>
        <w:t xml:space="preserve">UserController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7g4b92w9ium" w:id="29"/>
      <w:bookmarkEnd w:id="29"/>
      <w:r w:rsidDel="00000000" w:rsidR="00000000" w:rsidRPr="00000000">
        <w:rPr>
          <w:rtl w:val="0"/>
        </w:rPr>
        <w:t xml:space="preserve">MoreClasses…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y5xz2ubiuehg" w:id="30"/>
      <w:bookmarkEnd w:id="30"/>
      <w:commentRangeStart w:id="9"/>
      <w:r w:rsidDel="00000000" w:rsidR="00000000" w:rsidRPr="00000000">
        <w:rPr>
          <w:rtl w:val="0"/>
        </w:rPr>
        <w:t xml:space="preserve">System Functions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ayyv1sailsoc" w:id="31"/>
      <w:bookmarkEnd w:id="31"/>
      <w:r w:rsidDel="00000000" w:rsidR="00000000" w:rsidRPr="00000000">
        <w:rPr>
          <w:rtl w:val="0"/>
        </w:rPr>
        <w:t xml:space="preserve">Post processing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n17vog8y46k3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2sbt5v0zlk0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Application Programming Interface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nersps _" w:id="6" w:date="2022-05-10T18:11:30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object model diagram</w:t>
      </w:r>
    </w:p>
  </w:comment>
  <w:comment w:author="Kanersps _" w:id="7" w:date="2022-05-10T18:13:19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methods, their input and expected outputs. Maybe this can just be part of the diagram above</w:t>
      </w:r>
    </w:p>
  </w:comment>
  <w:comment w:author="Koen Janssen" w:id="8" w:date="2022-05-25T11:17:47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discussed in our previous meeting we drop UserController for now and later decide which preferences we want to store.</w:t>
      </w:r>
    </w:p>
  </w:comment>
  <w:comment w:author="Kanersps _" w:id="9" w:date="2022-05-10T18:14:50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all the system functionality that doesn't have a user interface (eg everything as this is the design document for the API).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all the exposed functionality is, so leaving this open for now</w:t>
      </w:r>
    </w:p>
  </w:comment>
  <w:comment w:author="Kanersps _" w:id="4" w:date="2022-05-10T18:09:33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ERD here or some other db model</w:t>
      </w:r>
    </w:p>
  </w:comment>
  <w:comment w:author="Neal Geilen" w:id="5" w:date="2022-05-11T06:50:16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of this moment we dont have that</w:t>
      </w:r>
    </w:p>
  </w:comment>
  <w:comment w:author="Kanersps _" w:id="0" w:date="2022-05-10T17:52:36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whether or not this was decided already</w:t>
      </w:r>
    </w:p>
  </w:comment>
  <w:comment w:author="Neal Geilen" w:id="1" w:date="2022-05-11T06:46:53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decided</w:t>
      </w:r>
    </w:p>
  </w:comment>
  <w:comment w:author="Koen Janssen" w:id="2" w:date="2022-05-12T12:27:42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@niels.vanderburg@kpnmail.nl</w:t>
      </w:r>
    </w:p>
  </w:comment>
  <w:comment w:author="Koen Janssen" w:id="3" w:date="2022-05-12T15:17:47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continued...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spacing w:after="160" w:line="259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Version 0.2, dated May  12,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left"/>
      <w:rPr/>
    </w:pPr>
    <w:r w:rsidDel="00000000" w:rsidR="00000000" w:rsidRPr="00000000">
      <w:rPr>
        <w:rtl w:val="0"/>
      </w:rPr>
      <w:t xml:space="preserve">API DESIGN </w:t>
    </w:r>
  </w:p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