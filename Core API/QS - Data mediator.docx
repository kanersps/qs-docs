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3y0w7pi8fi43" w:id="0"/>
      <w:bookmarkEnd w:id="0"/>
      <w:r w:rsidDel="00000000" w:rsidR="00000000" w:rsidRPr="00000000">
        <w:rPr>
          <w:rFonts w:ascii="Times New Roman" w:cs="Times New Roman" w:eastAsia="Times New Roman" w:hAnsi="Times New Roman"/>
          <w:rtl w:val="0"/>
        </w:rPr>
        <w:t xml:space="preserve">Quantified Student</w:t>
      </w:r>
    </w:p>
    <w:p w:rsidR="00000000" w:rsidDel="00000000" w:rsidP="00000000" w:rsidRDefault="00000000" w:rsidRPr="00000000" w14:paraId="00000002">
      <w:pPr>
        <w:pStyle w:val="Subtitle"/>
        <w:jc w:val="center"/>
        <w:rPr>
          <w:rFonts w:ascii="Times New Roman" w:cs="Times New Roman" w:eastAsia="Times New Roman" w:hAnsi="Times New Roman"/>
          <w:sz w:val="24"/>
          <w:szCs w:val="24"/>
        </w:rPr>
      </w:pPr>
      <w:bookmarkStart w:colFirst="0" w:colLast="0" w:name="_9djrv2agi9qv" w:id="1"/>
      <w:bookmarkEnd w:id="1"/>
      <w:r w:rsidDel="00000000" w:rsidR="00000000" w:rsidRPr="00000000">
        <w:rPr>
          <w:rFonts w:ascii="Times New Roman" w:cs="Times New Roman" w:eastAsia="Times New Roman" w:hAnsi="Times New Roman"/>
          <w:sz w:val="24"/>
          <w:szCs w:val="24"/>
          <w:rtl w:val="0"/>
        </w:rPr>
        <w:t xml:space="preserve">Technical Documentation—in-memory data caching</w:t>
      </w:r>
    </w:p>
    <w:p w:rsidR="00000000" w:rsidDel="00000000" w:rsidP="00000000" w:rsidRDefault="00000000" w:rsidRPr="00000000" w14:paraId="00000003">
      <w:pPr>
        <w:spacing w:after="160" w:line="259"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Janssen</w:t>
        <w:tab/>
        <w:t xml:space="preserve">(451394)</w:t>
      </w:r>
    </w:p>
    <w:p w:rsidR="00000000" w:rsidDel="00000000" w:rsidP="00000000" w:rsidRDefault="00000000" w:rsidRPr="00000000" w14:paraId="00000004">
      <w:pPr>
        <w:spacing w:after="160" w:line="259"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Sajtos</w:t>
        <w:tab/>
        <w:t xml:space="preserve">(438989)</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6150" cy="184104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16150" cy="18410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jc w:val="center"/>
        <w:rPr>
          <w:rFonts w:ascii="Times New Roman" w:cs="Times New Roman" w:eastAsia="Times New Roman" w:hAnsi="Times New Roman"/>
          <w:sz w:val="24"/>
          <w:szCs w:val="24"/>
        </w:rPr>
      </w:pPr>
      <w:bookmarkStart w:colFirst="0" w:colLast="0" w:name="_8mkqauacshyo" w:id="2"/>
      <w:bookmarkEnd w:id="2"/>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jc w:val="center"/>
        <w:rPr>
          <w:rFonts w:ascii="Times New Roman" w:cs="Times New Roman" w:eastAsia="Times New Roman" w:hAnsi="Times New Roman"/>
          <w:sz w:val="24"/>
          <w:szCs w:val="24"/>
        </w:rPr>
      </w:pPr>
      <w:bookmarkStart w:colFirst="0" w:colLast="0" w:name="_8qp6tm2436fr" w:id="3"/>
      <w:bookmarkEnd w:id="3"/>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A">
      <w:pPr>
        <w:rPr/>
      </w:pPr>
      <w:r w:rsidDel="00000000" w:rsidR="00000000" w:rsidRPr="00000000">
        <w:rPr>
          <w:rtl w:val="0"/>
        </w:rPr>
        <w:t xml:space="preserve">For quantified student, a lot of data is needed. The majority of data is gathered through external sources like canvas. This research document aims to find the most suitable approach to link all the external sources together in a reliable and organized manner.</w:t>
      </w:r>
    </w:p>
    <w:p w:rsidR="00000000" w:rsidDel="00000000" w:rsidP="00000000" w:rsidRDefault="00000000" w:rsidRPr="00000000" w14:paraId="0000000B">
      <w:pPr>
        <w:pStyle w:val="Heading1"/>
        <w:rPr>
          <w:rFonts w:ascii="Times New Roman" w:cs="Times New Roman" w:eastAsia="Times New Roman" w:hAnsi="Times New Roman"/>
          <w:sz w:val="24"/>
          <w:szCs w:val="24"/>
        </w:rPr>
      </w:pPr>
      <w:bookmarkStart w:colFirst="0" w:colLast="0" w:name="_zfik9gy94wql" w:id="4"/>
      <w:bookmarkEnd w:id="4"/>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rFonts w:ascii="Times New Roman" w:cs="Times New Roman" w:eastAsia="Times New Roman" w:hAnsi="Times New Roman"/>
          <w:sz w:val="24"/>
          <w:szCs w:val="24"/>
        </w:rPr>
      </w:pPr>
      <w:bookmarkStart w:colFirst="0" w:colLast="0" w:name="_4ga47lxs4brw" w:id="5"/>
      <w:bookmarkEnd w:id="5"/>
      <w:r w:rsidDel="00000000" w:rsidR="00000000" w:rsidRPr="00000000">
        <w:rPr>
          <w:rtl w:val="0"/>
        </w:rPr>
      </w:r>
    </w:p>
    <w:p w:rsidR="00000000" w:rsidDel="00000000" w:rsidP="00000000" w:rsidRDefault="00000000" w:rsidRPr="00000000" w14:paraId="0000000D">
      <w:pPr>
        <w:pStyle w:val="Heading1"/>
        <w:jc w:val="center"/>
        <w:rPr>
          <w:rFonts w:ascii="Times New Roman" w:cs="Times New Roman" w:eastAsia="Times New Roman" w:hAnsi="Times New Roman"/>
        </w:rPr>
      </w:pPr>
      <w:bookmarkStart w:colFirst="0" w:colLast="0" w:name="_rtysupumilb8" w:id="6"/>
      <w:bookmarkEnd w:id="6"/>
      <w:r w:rsidDel="00000000" w:rsidR="00000000" w:rsidRPr="00000000">
        <w:rPr>
          <w:rFonts w:ascii="Times New Roman" w:cs="Times New Roman" w:eastAsia="Times New Roman" w:hAnsi="Times New Roman"/>
          <w:rtl w:val="0"/>
        </w:rPr>
        <w:t xml:space="preserve">Version History</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&amp; Walter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Memcached &amp; Apollo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abstract &amp; add decision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&amp; Walter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sz w:val="24"/>
          <w:szCs w:val="24"/>
        </w:rPr>
      </w:pPr>
      <w:bookmarkStart w:colFirst="0" w:colLast="0" w:name="_sjm8gpclnyo1" w:id="7"/>
      <w:bookmarkEnd w:id="7"/>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sz w:val="24"/>
          <w:szCs w:val="24"/>
        </w:rPr>
      </w:pPr>
      <w:bookmarkStart w:colFirst="0" w:colLast="0" w:name="_hioheuamors7" w:id="8"/>
      <w:bookmarkEnd w:id="8"/>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qp6tm2436f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_8qp6tm2436fr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6y5kaqzq2k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technical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_x6y5kaqzq2kw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tysupumilb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_rtysupumilb8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ioheuamors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_hioheuamors7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hgls1ugxz6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_9hgls1ugxz6d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itv2aafsx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Research Questions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_9itv2aafsx7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3r04qo9bt9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Main research question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_k3r04qo9bt9k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eesmvg3by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Sub-research questions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_6eesmvg3byya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mnthlvqcvn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Research methods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_umnthlvqcvnp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11ht2d9yz2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Research methods sub-question 1</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_f11ht2d9yz2g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t0uezmyne7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Research methods sub-question 2</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_mt0uezmyne7j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kzgcvw96ms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Research methods sub-question 3</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_kkzgcvw96msu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Times New Roman" w:cs="Times New Roman" w:eastAsia="Times New Roman" w:hAnsi="Times New Roman"/>
              <w:sz w:val="24"/>
              <w:szCs w:val="24"/>
            </w:rPr>
          </w:pPr>
          <w:hyperlink w:anchor="_qossnobweh8w">
            <w:r w:rsidDel="00000000" w:rsidR="00000000" w:rsidRPr="00000000">
              <w:rPr>
                <w:rFonts w:ascii="Times New Roman" w:cs="Times New Roman" w:eastAsia="Times New Roman" w:hAnsi="Times New Roman"/>
                <w:b w:val="1"/>
                <w:sz w:val="24"/>
                <w:szCs w:val="24"/>
                <w:rtl w:val="0"/>
              </w:rPr>
              <w:t xml:space="preserve">4 Findings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_qossnobweh8w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oyimdns9ti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Findings sub-question 1</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_foyimdns9tiv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gc4lo5677v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_xgc4lo5677vt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Times New Roman" w:cs="Times New Roman" w:eastAsia="Times New Roman" w:hAnsi="Times New Roman"/>
              <w:sz w:val="24"/>
              <w:szCs w:val="24"/>
            </w:rPr>
          </w:pPr>
          <w:hyperlink w:anchor="_6173ejggc5iz">
            <w:r w:rsidDel="00000000" w:rsidR="00000000" w:rsidRPr="00000000">
              <w:rPr>
                <w:rFonts w:ascii="Times New Roman" w:cs="Times New Roman" w:eastAsia="Times New Roman" w:hAnsi="Times New Roman"/>
                <w:sz w:val="24"/>
                <w:szCs w:val="24"/>
                <w:rtl w:val="0"/>
              </w:rPr>
              <w:t xml:space="preserve">4.2 Findings sub-question 2</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_6173ejggc5iz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Times New Roman" w:cs="Times New Roman" w:eastAsia="Times New Roman" w:hAnsi="Times New Roman"/>
              <w:sz w:val="24"/>
              <w:szCs w:val="24"/>
            </w:rPr>
          </w:pPr>
          <w:hyperlink w:anchor="_g13ksa3n1u7r">
            <w:r w:rsidDel="00000000" w:rsidR="00000000" w:rsidRPr="00000000">
              <w:rPr>
                <w:rFonts w:ascii="Times New Roman" w:cs="Times New Roman" w:eastAsia="Times New Roman" w:hAnsi="Times New Roman"/>
                <w:sz w:val="24"/>
                <w:szCs w:val="24"/>
                <w:rtl w:val="0"/>
              </w:rPr>
              <w:t xml:space="preserve">P1 Redis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_g13ksa3n1u7r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Times New Roman" w:cs="Times New Roman" w:eastAsia="Times New Roman" w:hAnsi="Times New Roman"/>
              <w:sz w:val="24"/>
              <w:szCs w:val="24"/>
            </w:rPr>
          </w:pPr>
          <w:hyperlink w:anchor="_nx3p9up2zloh">
            <w:r w:rsidDel="00000000" w:rsidR="00000000" w:rsidRPr="00000000">
              <w:rPr>
                <w:rFonts w:ascii="Times New Roman" w:cs="Times New Roman" w:eastAsia="Times New Roman" w:hAnsi="Times New Roman"/>
                <w:sz w:val="24"/>
                <w:szCs w:val="24"/>
                <w:rtl w:val="0"/>
              </w:rPr>
              <w:t xml:space="preserve">P2 GraphQL with Apollo server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_nx3p9up2zloh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after="80" w:before="60" w:line="240" w:lineRule="auto"/>
            <w:ind w:left="360" w:firstLine="0"/>
            <w:rPr>
              <w:rFonts w:ascii="Times New Roman" w:cs="Times New Roman" w:eastAsia="Times New Roman" w:hAnsi="Times New Roman"/>
              <w:sz w:val="24"/>
              <w:szCs w:val="24"/>
            </w:rPr>
          </w:pPr>
          <w:hyperlink w:anchor="_wtl0rx2k5gz">
            <w:r w:rsidDel="00000000" w:rsidR="00000000" w:rsidRPr="00000000">
              <w:rPr>
                <w:rFonts w:ascii="Times New Roman" w:cs="Times New Roman" w:eastAsia="Times New Roman" w:hAnsi="Times New Roman"/>
                <w:sz w:val="24"/>
                <w:szCs w:val="24"/>
                <w:rtl w:val="0"/>
              </w:rPr>
              <w:t xml:space="preserve">4.3 Findings sub-question 3</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_wtl0rx2k5gz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rPr>
      </w:pPr>
      <w:bookmarkStart w:colFirst="0" w:colLast="0" w:name="_9hgls1ugxz6d" w:id="9"/>
      <w:bookmarkEnd w:id="9"/>
      <w:r w:rsidDel="00000000" w:rsidR="00000000" w:rsidRPr="00000000">
        <w:rPr>
          <w:rFonts w:ascii="Times New Roman" w:cs="Times New Roman" w:eastAsia="Times New Roman" w:hAnsi="Times New Roman"/>
          <w:rtl w:val="0"/>
        </w:rPr>
        <w:t xml:space="preserve">1</w:t>
        <w:tab/>
        <w:t xml:space="preserve">Introduction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Quantified Student (QS for short) project focuses on helping students with their development and optimizing their performance with the help of collected data. The collected data will be shown in a dashboard where the student can see it. After which, the student can conclude where and how to improve their workflow.</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building a student dashboard, a lot of data is necessary. The data comes from external sources like canvas. The purpose of this research document is to find the most suitable approach to link all the external sources together in a reliable and organized manner.</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jc w:val="center"/>
        <w:rPr>
          <w:rFonts w:ascii="Times New Roman" w:cs="Times New Roman" w:eastAsia="Times New Roman" w:hAnsi="Times New Roman"/>
        </w:rPr>
      </w:pPr>
      <w:bookmarkStart w:colFirst="0" w:colLast="0" w:name="_9itv2aafsx7" w:id="10"/>
      <w:bookmarkEnd w:id="10"/>
      <w:r w:rsidDel="00000000" w:rsidR="00000000" w:rsidRPr="00000000">
        <w:rPr>
          <w:rFonts w:ascii="Times New Roman" w:cs="Times New Roman" w:eastAsia="Times New Roman" w:hAnsi="Times New Roman"/>
          <w:rtl w:val="0"/>
        </w:rPr>
        <w:t xml:space="preserve">2</w:t>
        <w:tab/>
        <w:t xml:space="preserve">Research Questions</w:t>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k3r04qo9bt9k" w:id="11"/>
      <w:bookmarkEnd w:id="11"/>
      <w:r w:rsidDel="00000000" w:rsidR="00000000" w:rsidRPr="00000000">
        <w:rPr>
          <w:rFonts w:ascii="Times New Roman" w:cs="Times New Roman" w:eastAsia="Times New Roman" w:hAnsi="Times New Roman"/>
          <w:rtl w:val="0"/>
        </w:rPr>
        <w:t xml:space="preserve">2.1</w:t>
        <w:tab/>
        <w:t xml:space="preserve">Main research question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build a data interface that allows an easy-to-use, well-structured communication between the dashboard and the external data sources.</w:t>
      </w:r>
    </w:p>
    <w:p w:rsidR="00000000" w:rsidDel="00000000" w:rsidP="00000000" w:rsidRDefault="00000000" w:rsidRPr="00000000" w14:paraId="00000051">
      <w:pPr>
        <w:pStyle w:val="Heading2"/>
        <w:rPr>
          <w:rFonts w:ascii="Times New Roman" w:cs="Times New Roman" w:eastAsia="Times New Roman" w:hAnsi="Times New Roman"/>
        </w:rPr>
      </w:pPr>
      <w:bookmarkStart w:colFirst="0" w:colLast="0" w:name="_6eesmvg3byya" w:id="12"/>
      <w:bookmarkEnd w:id="12"/>
      <w:r w:rsidDel="00000000" w:rsidR="00000000" w:rsidRPr="00000000">
        <w:rPr>
          <w:rFonts w:ascii="Times New Roman" w:cs="Times New Roman" w:eastAsia="Times New Roman" w:hAnsi="Times New Roman"/>
          <w:rtl w:val="0"/>
        </w:rPr>
        <w:t xml:space="preserve">2.2</w:t>
        <w:tab/>
        <w:t xml:space="preserve">Sub-research questions</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requirements for the In-memory data caching 1 solution?</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solutions exist that meet our use case?</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solution fits the requirements best?</w:t>
      </w: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sz w:val="24"/>
          <w:szCs w:val="24"/>
        </w:rPr>
      </w:pPr>
      <w:bookmarkStart w:colFirst="0" w:colLast="0" w:name="_64ou1pgrkqkx" w:id="13"/>
      <w:bookmarkEnd w:id="13"/>
      <w:r w:rsidDel="00000000" w:rsidR="00000000" w:rsidRPr="00000000">
        <w:rPr>
          <w:rtl w:val="0"/>
        </w:rPr>
      </w:r>
    </w:p>
    <w:p w:rsidR="00000000" w:rsidDel="00000000" w:rsidP="00000000" w:rsidRDefault="00000000" w:rsidRPr="00000000" w14:paraId="00000056">
      <w:pPr>
        <w:pStyle w:val="Heading1"/>
        <w:jc w:val="center"/>
        <w:rPr>
          <w:rFonts w:ascii="Times New Roman" w:cs="Times New Roman" w:eastAsia="Times New Roman" w:hAnsi="Times New Roman"/>
          <w:sz w:val="24"/>
          <w:szCs w:val="24"/>
        </w:rPr>
      </w:pPr>
      <w:bookmarkStart w:colFirst="0" w:colLast="0" w:name="_ofhoamgmooqd" w:id="14"/>
      <w:bookmarkEnd w:id="14"/>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center"/>
        <w:rPr>
          <w:rFonts w:ascii="Times New Roman" w:cs="Times New Roman" w:eastAsia="Times New Roman" w:hAnsi="Times New Roman"/>
        </w:rPr>
      </w:pPr>
      <w:bookmarkStart w:colFirst="0" w:colLast="0" w:name="_umnthlvqcvnp" w:id="15"/>
      <w:bookmarkEnd w:id="15"/>
      <w:r w:rsidDel="00000000" w:rsidR="00000000" w:rsidRPr="00000000">
        <w:rPr>
          <w:rFonts w:ascii="Times New Roman" w:cs="Times New Roman" w:eastAsia="Times New Roman" w:hAnsi="Times New Roman"/>
          <w:rtl w:val="0"/>
        </w:rPr>
        <w:t xml:space="preserve">3</w:t>
        <w:tab/>
        <w:t xml:space="preserve">Research methods</w:t>
      </w:r>
    </w:p>
    <w:p w:rsidR="00000000" w:rsidDel="00000000" w:rsidP="00000000" w:rsidRDefault="00000000" w:rsidRPr="00000000" w14:paraId="00000058">
      <w:pPr>
        <w:pStyle w:val="Heading2"/>
        <w:rPr>
          <w:rFonts w:ascii="Times New Roman" w:cs="Times New Roman" w:eastAsia="Times New Roman" w:hAnsi="Times New Roman"/>
        </w:rPr>
      </w:pPr>
      <w:bookmarkStart w:colFirst="0" w:colLast="0" w:name="_f11ht2d9yz2g" w:id="16"/>
      <w:bookmarkEnd w:id="16"/>
      <w:r w:rsidDel="00000000" w:rsidR="00000000" w:rsidRPr="00000000">
        <w:rPr>
          <w:rFonts w:ascii="Times New Roman" w:cs="Times New Roman" w:eastAsia="Times New Roman" w:hAnsi="Times New Roman"/>
          <w:rtl w:val="0"/>
        </w:rPr>
        <w:t xml:space="preserve">3.1</w:t>
        <w:tab/>
        <w:t xml:space="preserve">Research methods sub-question 1</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assess the requirements for the In-memory data caching solution, we conducted a requirement prioritization as described in (HBO-i, 2018). </w:t>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mt0uezmyne7j" w:id="17"/>
      <w:bookmarkEnd w:id="17"/>
      <w:r w:rsidDel="00000000" w:rsidR="00000000" w:rsidRPr="00000000">
        <w:rPr>
          <w:rFonts w:ascii="Times New Roman" w:cs="Times New Roman" w:eastAsia="Times New Roman" w:hAnsi="Times New Roman"/>
          <w:rtl w:val="0"/>
        </w:rPr>
        <w:t xml:space="preserve">3.2</w:t>
        <w:tab/>
        <w:t xml:space="preserve">Research methods sub-question 2</w:t>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which available In-memory data caching solutions fit our requirement, we will be conducting an available product analysis as described in (HBO-i, 2018).</w:t>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rPr>
          <w:rFonts w:ascii="Times New Roman" w:cs="Times New Roman" w:eastAsia="Times New Roman" w:hAnsi="Times New Roman"/>
        </w:rPr>
      </w:pPr>
      <w:bookmarkStart w:colFirst="0" w:colLast="0" w:name="_kkzgcvw96msu" w:id="18"/>
      <w:bookmarkEnd w:id="18"/>
      <w:r w:rsidDel="00000000" w:rsidR="00000000" w:rsidRPr="00000000">
        <w:rPr>
          <w:rFonts w:ascii="Times New Roman" w:cs="Times New Roman" w:eastAsia="Times New Roman" w:hAnsi="Times New Roman"/>
          <w:rtl w:val="0"/>
        </w:rPr>
        <w:t xml:space="preserve">3.3</w:t>
        <w:tab/>
        <w:t xml:space="preserve">Research methods sub-question 3</w:t>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which In-memory data caching fits the problem best, we will be conducting multi-criteria decision-making and prototyping as described in (HBO-i, 2018).</w:t>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rPr>
          <w:rFonts w:ascii="Times New Roman" w:cs="Times New Roman" w:eastAsia="Times New Roman" w:hAnsi="Times New Roman"/>
        </w:rPr>
      </w:pPr>
      <w:bookmarkStart w:colFirst="0" w:colLast="0" w:name="_rc3mxp6agfju" w:id="19"/>
      <w:bookmarkEnd w:id="19"/>
      <w:r w:rsidDel="00000000" w:rsidR="00000000" w:rsidRPr="00000000">
        <w:rPr>
          <w:rFonts w:ascii="Times New Roman" w:cs="Times New Roman" w:eastAsia="Times New Roman" w:hAnsi="Times New Roman"/>
          <w:rtl w:val="0"/>
        </w:rPr>
        <w:t xml:space="preserve">3.4</w:t>
        <w:tab/>
        <w:t xml:space="preserve">Research methods sub-question 4</w:t>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best and bad practices, we will be conducting best, good and bad practices as described in (HBO-i, 2018).</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1"/>
        <w:jc w:val="center"/>
        <w:rPr>
          <w:rFonts w:ascii="Times New Roman" w:cs="Times New Roman" w:eastAsia="Times New Roman" w:hAnsi="Times New Roman"/>
          <w:sz w:val="24"/>
          <w:szCs w:val="24"/>
        </w:rPr>
      </w:pPr>
      <w:bookmarkStart w:colFirst="0" w:colLast="0" w:name="_8uauf4u0lc7j" w:id="20"/>
      <w:bookmarkEnd w:id="20"/>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center"/>
        <w:rPr>
          <w:rFonts w:ascii="Times New Roman" w:cs="Times New Roman" w:eastAsia="Times New Roman" w:hAnsi="Times New Roman"/>
          <w:sz w:val="24"/>
          <w:szCs w:val="24"/>
        </w:rPr>
      </w:pPr>
      <w:bookmarkStart w:colFirst="0" w:colLast="0" w:name="_qossnobweh8w" w:id="21"/>
      <w:bookmarkEnd w:id="21"/>
      <w:r w:rsidDel="00000000" w:rsidR="00000000" w:rsidRPr="00000000">
        <w:rPr>
          <w:rFonts w:ascii="Times New Roman" w:cs="Times New Roman" w:eastAsia="Times New Roman" w:hAnsi="Times New Roman"/>
          <w:sz w:val="24"/>
          <w:szCs w:val="24"/>
          <w:rtl w:val="0"/>
        </w:rPr>
        <w:t xml:space="preserve">4</w:t>
        <w:tab/>
        <w:t xml:space="preserve">Findings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rPr>
          <w:rFonts w:ascii="Times New Roman" w:cs="Times New Roman" w:eastAsia="Times New Roman" w:hAnsi="Times New Roman"/>
          <w:sz w:val="24"/>
          <w:szCs w:val="24"/>
        </w:rPr>
      </w:pPr>
      <w:bookmarkStart w:colFirst="0" w:colLast="0" w:name="_foyimdns9tiv" w:id="22"/>
      <w:bookmarkEnd w:id="22"/>
      <w:r w:rsidDel="00000000" w:rsidR="00000000" w:rsidRPr="00000000">
        <w:rPr>
          <w:rFonts w:ascii="Times New Roman" w:cs="Times New Roman" w:eastAsia="Times New Roman" w:hAnsi="Times New Roman"/>
          <w:sz w:val="24"/>
          <w:szCs w:val="24"/>
          <w:rtl w:val="0"/>
        </w:rPr>
        <w:t xml:space="preserve">4.1</w:t>
        <w:tab/>
        <w:t xml:space="preserve">Findings sub-question 1</w:t>
      </w:r>
    </w:p>
    <w:p w:rsidR="00000000" w:rsidDel="00000000" w:rsidP="00000000" w:rsidRDefault="00000000" w:rsidRPr="00000000" w14:paraId="00000067">
      <w:pPr>
        <w:pStyle w:val="Heading3"/>
        <w:rPr>
          <w:rFonts w:ascii="Times New Roman" w:cs="Times New Roman" w:eastAsia="Times New Roman" w:hAnsi="Times New Roman"/>
          <w:sz w:val="24"/>
          <w:szCs w:val="24"/>
        </w:rPr>
      </w:pPr>
      <w:bookmarkStart w:colFirst="0" w:colLast="0" w:name="_xgc4lo5677vt" w:id="23"/>
      <w:bookmarkEnd w:id="23"/>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6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advice that best fits this issue. A requirements prioritization will be made. This allows for a concrete selection of solutions and provides the best fit based on the prioritizations. </w:t>
      </w:r>
    </w:p>
    <w:tbl>
      <w:tblPr>
        <w:tblStyle w:val="Table2"/>
        <w:tblW w:w="9301.19733924612" w:type="dxa"/>
        <w:jc w:val="left"/>
        <w:tblInd w:w="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5115"/>
        <w:gridCol w:w="3511.1973392461196"/>
        <w:tblGridChange w:id="0">
          <w:tblGrid>
            <w:gridCol w:w="675"/>
            <w:gridCol w:w="5115"/>
            <w:gridCol w:w="3511.1973392461196"/>
          </w:tblGrid>
        </w:tblGridChange>
      </w:tblGrid>
      <w:tr>
        <w:trPr>
          <w:cantSplit w:val="1"/>
          <w:trHeight w:val="1134" w:hRule="atLeast"/>
          <w:tblHeader w:val="0"/>
        </w:trPr>
        <w:tc>
          <w:tcPr/>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p w:rsidR="00000000" w:rsidDel="00000000" w:rsidP="00000000" w:rsidRDefault="00000000" w:rsidRPr="00000000" w14:paraId="0000006B">
            <w:pPr>
              <w:spacing w:line="240" w:lineRule="auto"/>
              <w:ind w:left="113" w:right="1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MoSCoW</w:t>
            </w:r>
          </w:p>
        </w:tc>
      </w:tr>
      <w:tr>
        <w:trPr>
          <w:cantSplit w:val="0"/>
          <w:tblHeader w:val="0"/>
        </w:trPr>
        <w:tc>
          <w:tcPr/>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w:t>
            </w:r>
          </w:p>
        </w:tc>
        <w:tc>
          <w:tcPr/>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Fetch data from multiple sources</w:t>
            </w:r>
          </w:p>
        </w:tc>
        <w:tc>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r>
      <w:tr>
        <w:trPr>
          <w:cantSplit w:val="0"/>
          <w:tblHeader w:val="0"/>
        </w:trPr>
        <w:tc>
          <w:tcPr/>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w:t>
            </w:r>
          </w:p>
        </w:tc>
        <w:tc>
          <w:tcPr/>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should not add more than 200ms latency.</w:t>
            </w:r>
          </w:p>
        </w:tc>
        <w:tc>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w:t>
            </w:r>
          </w:p>
        </w:tc>
        <w:tc>
          <w:tcPr/>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Fetch and send from encrypted connection</w:t>
            </w:r>
          </w:p>
        </w:tc>
        <w:tc>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r>
      <w:tr>
        <w:trPr>
          <w:cantSplit w:val="0"/>
          <w:tblHeader w:val="0"/>
        </w:trPr>
        <w:tc>
          <w:tcPr/>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R4</w:t>
            </w:r>
          </w:p>
        </w:tc>
        <w:tc>
          <w:tcPr/>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Load from SQL</w:t>
            </w:r>
          </w:p>
        </w:tc>
        <w:tc>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R5</w:t>
            </w:r>
          </w:p>
        </w:tc>
        <w:tc>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Enforces a data format standard (client side)</w:t>
            </w:r>
          </w:p>
        </w:tc>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r>
      <w:tr>
        <w:trPr>
          <w:cantSplit w:val="0"/>
          <w:tblHeader w:val="0"/>
        </w:trPr>
        <w:tc>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R6</w:t>
            </w:r>
          </w:p>
        </w:tc>
        <w:tc>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JWT authorization for interacting with data sources</w:t>
            </w:r>
          </w:p>
        </w:tc>
        <w:tc>
          <w:tcPr/>
          <w:p w:rsidR="00000000" w:rsidDel="00000000" w:rsidP="00000000" w:rsidRDefault="00000000" w:rsidRPr="00000000" w14:paraId="0000007D">
            <w:pPr>
              <w:rPr>
                <w:rFonts w:ascii="Times New Roman" w:cs="Times New Roman" w:eastAsia="Times New Roman" w:hAnsi="Times New Roman"/>
                <w:sz w:val="24"/>
                <w:szCs w:val="24"/>
              </w:rPr>
            </w:pPr>
            <w:ins w:author="Koen Janssen" w:id="0" w:date="2022-05-20T07:30:21Z">
              <w:commentRangeStart w:id="1"/>
              <w:r w:rsidDel="00000000" w:rsidR="00000000" w:rsidRPr="00000000">
                <w:rPr>
                  <w:rFonts w:ascii="Times New Roman" w:cs="Times New Roman" w:eastAsia="Times New Roman" w:hAnsi="Times New Roman"/>
                  <w:sz w:val="24"/>
                  <w:szCs w:val="24"/>
                  <w:rtl w:val="0"/>
                </w:rPr>
                <w:t xml:space="preserve">Should</w:t>
              </w:r>
            </w:ins>
            <w:del w:author="Koen Janssen" w:id="0" w:date="2022-05-20T07:30:21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Must</w:delText>
              </w:r>
            </w:del>
            <w:r w:rsidDel="00000000" w:rsidR="00000000" w:rsidRPr="00000000">
              <w:rPr>
                <w:rtl w:val="0"/>
              </w:rPr>
            </w:r>
          </w:p>
        </w:tc>
      </w:tr>
      <w:tr>
        <w:trPr>
          <w:cantSplit w:val="0"/>
          <w:tblHeader w:val="0"/>
        </w:trPr>
        <w:tc>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R7</w:t>
            </w:r>
          </w:p>
        </w:tc>
        <w:tc>
          <w:tcPr/>
          <w:p w:rsidR="00000000" w:rsidDel="00000000" w:rsidP="00000000" w:rsidRDefault="00000000" w:rsidRPr="00000000" w14:paraId="0000007F">
            <w:pPr>
              <w:rPr>
                <w:rFonts w:ascii="Times New Roman" w:cs="Times New Roman" w:eastAsia="Times New Roman" w:hAnsi="Times New Roman"/>
                <w:b w:val="1"/>
                <w:sz w:val="24"/>
                <w:szCs w:val="24"/>
              </w:rPr>
            </w:pPr>
            <w:commentRangeStart w:id="2"/>
            <w:r w:rsidDel="00000000" w:rsidR="00000000" w:rsidRPr="00000000">
              <w:rPr>
                <w:rFonts w:ascii="Times New Roman" w:cs="Times New Roman" w:eastAsia="Times New Roman" w:hAnsi="Times New Roman"/>
                <w:b w:val="1"/>
                <w:sz w:val="24"/>
                <w:szCs w:val="24"/>
                <w:rtl w:val="0"/>
              </w:rPr>
              <w:t xml:space="preserve">Containerized infrastructure</w:t>
            </w:r>
            <w:commentRangeEnd w:id="2"/>
            <w:r w:rsidDel="00000000" w:rsidR="00000000" w:rsidRPr="00000000">
              <w:commentReference w:id="2"/>
            </w:r>
            <w:r w:rsidDel="00000000" w:rsidR="00000000" w:rsidRPr="00000000">
              <w:rPr>
                <w:rtl w:val="0"/>
              </w:rPr>
            </w:r>
          </w:p>
        </w:tc>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r>
      <w:tr>
        <w:trPr>
          <w:cantSplit w:val="0"/>
          <w:tblHeader w:val="0"/>
        </w:trPr>
        <w:tc>
          <w:tcPr/>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R8</w:t>
            </w:r>
          </w:p>
        </w:tc>
        <w:tc>
          <w:tcPr/>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for custom queries</w:t>
            </w:r>
          </w:p>
        </w:tc>
        <w:tc>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R9</w:t>
            </w:r>
          </w:p>
        </w:tc>
        <w:tc>
          <w:tcPr/>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can be deployed within a semester</w:t>
            </w:r>
          </w:p>
        </w:tc>
        <w:tc>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R10</w:t>
            </w:r>
          </w:p>
        </w:tc>
        <w:tc>
          <w:tcPr/>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data sources with minimal coding*</w:t>
            </w:r>
          </w:p>
        </w:tc>
        <w:tc>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R11</w:t>
            </w:r>
          </w:p>
        </w:tc>
        <w:tc>
          <w:tcPr/>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 is covered in the documentation</w:t>
            </w:r>
          </w:p>
        </w:tc>
        <w:tc>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R12</w:t>
            </w:r>
          </w:p>
        </w:tc>
        <w:tc>
          <w:tcPr/>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should scale horizontally.</w:t>
            </w:r>
          </w:p>
        </w:tc>
        <w:tc>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r>
        <w:trPr>
          <w:cantSplit w:val="0"/>
          <w:tblHeader w:val="0"/>
        </w:trPr>
        <w:tc>
          <w:tcPr/>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R13</w:t>
            </w:r>
          </w:p>
        </w:tc>
        <w:tc>
          <w:tcPr/>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used solution should be distributed under an open-source license</w:t>
            </w:r>
          </w:p>
        </w:tc>
        <w:tc>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w:t>
            </w:r>
          </w:p>
        </w:tc>
      </w:tr>
      <w:tr>
        <w:trPr>
          <w:cantSplit w:val="0"/>
          <w:tblHeader w:val="0"/>
        </w:trPr>
        <w:tc>
          <w:tcPr/>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In-memory caching for frequently requested data to improve performance/latency</w:t>
            </w:r>
          </w:p>
        </w:tc>
        <w:tc>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r>
    </w:tbl>
    <w:p w:rsidR="00000000" w:rsidDel="00000000" w:rsidP="00000000" w:rsidRDefault="00000000" w:rsidRPr="00000000" w14:paraId="00000096">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New data sources with minimal coding*</w:t>
        <w:br w:type="textWrapping"/>
        <w:t xml:space="preserve">To prevent that the application relies on students maintaining it.</w:t>
      </w:r>
    </w:p>
    <w:p w:rsidR="00000000" w:rsidDel="00000000" w:rsidP="00000000" w:rsidRDefault="00000000" w:rsidRPr="00000000" w14:paraId="00000097">
      <w:pPr>
        <w:spacing w:after="160" w:line="259"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8">
      <w:pPr>
        <w:spacing w:after="160" w:line="259" w:lineRule="auto"/>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rPr>
          <w:rFonts w:ascii="Times New Roman" w:cs="Times New Roman" w:eastAsia="Times New Roman" w:hAnsi="Times New Roman"/>
        </w:rPr>
      </w:pPr>
      <w:bookmarkStart w:colFirst="0" w:colLast="0" w:name="_6173ejggc5iz" w:id="24"/>
      <w:bookmarkEnd w:id="24"/>
      <w:r w:rsidDel="00000000" w:rsidR="00000000" w:rsidRPr="00000000">
        <w:rPr>
          <w:rFonts w:ascii="Times New Roman" w:cs="Times New Roman" w:eastAsia="Times New Roman" w:hAnsi="Times New Roman"/>
          <w:rtl w:val="0"/>
        </w:rPr>
        <w:t xml:space="preserve">4.2</w:t>
        <w:tab/>
        <w:t xml:space="preserve">Findings sub-question 2</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tbl>
      <w:tblPr>
        <w:tblStyle w:val="Table3"/>
        <w:tblW w:w="81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7470"/>
        <w:tblGridChange w:id="0">
          <w:tblGrid>
            <w:gridCol w:w="705"/>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GraphQL with Apollo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Memcached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DynamoDB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Cassandra</w:t>
            </w:r>
          </w:p>
        </w:tc>
      </w:tr>
    </w:tbl>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3"/>
        <w:spacing w:after="160" w:line="259" w:lineRule="auto"/>
        <w:rPr>
          <w:rFonts w:ascii="Times New Roman" w:cs="Times New Roman" w:eastAsia="Times New Roman" w:hAnsi="Times New Roman"/>
          <w:sz w:val="24"/>
          <w:szCs w:val="24"/>
        </w:rPr>
      </w:pPr>
      <w:bookmarkStart w:colFirst="0" w:colLast="0" w:name="_g13ksa3n1u7r" w:id="25"/>
      <w:bookmarkEnd w:id="25"/>
      <w:r w:rsidDel="00000000" w:rsidR="00000000" w:rsidRPr="00000000">
        <w:rPr>
          <w:rFonts w:ascii="Times New Roman" w:cs="Times New Roman" w:eastAsia="Times New Roman" w:hAnsi="Times New Roman"/>
          <w:sz w:val="24"/>
          <w:szCs w:val="24"/>
          <w:rtl w:val="0"/>
        </w:rPr>
        <w:t xml:space="preserve">P1 Redis</w:t>
      </w:r>
    </w:p>
    <w:p w:rsidR="00000000" w:rsidDel="00000000" w:rsidP="00000000" w:rsidRDefault="00000000" w:rsidRPr="00000000" w14:paraId="000000A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Redis is an open-source, in-memory data store used by millions of developers as a database, cache, streaming engine, and message broker.</w:t>
      </w:r>
    </w:p>
    <w:p w:rsidR="00000000" w:rsidDel="00000000" w:rsidP="00000000" w:rsidRDefault="00000000" w:rsidRPr="00000000" w14:paraId="000000AD">
      <w:pPr>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https://redis.io</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 is often used in combination with a relational database such as MySQL, MySQL, or PostgreSQL as a cache, for optimizing query speeds for frequently accessed data.</w:t>
      </w:r>
      <w:r w:rsidDel="00000000" w:rsidR="00000000" w:rsidRPr="00000000">
        <w:rPr>
          <w:rtl w:val="0"/>
        </w:rPr>
      </w:r>
    </w:p>
    <w:p w:rsidR="00000000" w:rsidDel="00000000" w:rsidP="00000000" w:rsidRDefault="00000000" w:rsidRPr="00000000" w14:paraId="000000B0">
      <w:pPr>
        <w:pStyle w:val="Heading3"/>
        <w:rPr>
          <w:rFonts w:ascii="Times New Roman" w:cs="Times New Roman" w:eastAsia="Times New Roman" w:hAnsi="Times New Roman"/>
          <w:sz w:val="24"/>
          <w:szCs w:val="24"/>
        </w:rPr>
      </w:pPr>
      <w:bookmarkStart w:colFirst="0" w:colLast="0" w:name="_nx3p9up2zloh" w:id="26"/>
      <w:bookmarkEnd w:id="26"/>
      <w:r w:rsidDel="00000000" w:rsidR="00000000" w:rsidRPr="00000000">
        <w:rPr>
          <w:rFonts w:ascii="Times New Roman" w:cs="Times New Roman" w:eastAsia="Times New Roman" w:hAnsi="Times New Roman"/>
          <w:sz w:val="24"/>
          <w:szCs w:val="24"/>
          <w:rtl w:val="0"/>
        </w:rPr>
        <w:t xml:space="preserve">P2 GraphQL with Apollo server</w:t>
      </w:r>
    </w:p>
    <w:p w:rsidR="00000000" w:rsidDel="00000000" w:rsidP="00000000" w:rsidRDefault="00000000" w:rsidRPr="00000000" w14:paraId="000000B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Apollo is a platform for building a </w:t>
      </w:r>
      <w:r w:rsidDel="00000000" w:rsidR="00000000" w:rsidRPr="00000000">
        <w:rPr>
          <w:rFonts w:ascii="Times New Roman" w:cs="Times New Roman" w:eastAsia="Times New Roman" w:hAnsi="Times New Roman"/>
          <w:b w:val="1"/>
          <w:i w:val="1"/>
          <w:sz w:val="24"/>
          <w:szCs w:val="24"/>
          <w:rtl w:val="0"/>
        </w:rPr>
        <w:t xml:space="preserve">unified supergraph</w:t>
      </w:r>
      <w:r w:rsidDel="00000000" w:rsidR="00000000" w:rsidRPr="00000000">
        <w:rPr>
          <w:rFonts w:ascii="Times New Roman" w:cs="Times New Roman" w:eastAsia="Times New Roman" w:hAnsi="Times New Roman"/>
          <w:i w:val="1"/>
          <w:sz w:val="24"/>
          <w:szCs w:val="24"/>
          <w:rtl w:val="0"/>
        </w:rPr>
        <w:t xml:space="preserve">, a communication layer that helps you manage the flow of data between your application clients (such as web and native apps) and your backend services. At the heart of the supergraph is a query language called </w:t>
      </w:r>
      <w:r w:rsidDel="00000000" w:rsidR="00000000" w:rsidRPr="00000000">
        <w:rPr>
          <w:rFonts w:ascii="Times New Roman" w:cs="Times New Roman" w:eastAsia="Times New Roman" w:hAnsi="Times New Roman"/>
          <w:b w:val="1"/>
          <w:i w:val="1"/>
          <w:sz w:val="24"/>
          <w:szCs w:val="24"/>
          <w:rtl w:val="0"/>
        </w:rPr>
        <w:t xml:space="preserve">GraphQL</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2">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https://www.apollographql.com/docs/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Apollo Docs Home</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2486025</wp:posOffset>
            </wp:positionH>
            <wp:positionV relativeFrom="paragraph">
              <wp:posOffset>257175</wp:posOffset>
            </wp:positionV>
            <wp:extent cx="3852863" cy="113281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52863" cy="1132818"/>
                    </a:xfrm>
                    <a:prstGeom prst="rect"/>
                    <a:ln/>
                  </pic:spPr>
                </pic:pic>
              </a:graphicData>
            </a:graphic>
          </wp:anchor>
        </w:drawing>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interesting feature of Apollo server is the implementation of </w:t>
      </w:r>
      <w:r w:rsidDel="00000000" w:rsidR="00000000" w:rsidRPr="00000000">
        <w:rPr>
          <w:rFonts w:ascii="Times New Roman" w:cs="Times New Roman" w:eastAsia="Times New Roman" w:hAnsi="Times New Roman"/>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classes. These classes act as middlemen; they can help with caching and deduplication. There is support for standard REST APIs but also SQL, MongoDB, Cosmos, and Firestore databases. Every data source can have several endpoints, just like a regular REST API. Data can be mutated and unified in every endpoint before returning it to the consumer.</w:t>
      </w:r>
    </w:p>
    <w:p w:rsidR="00000000" w:rsidDel="00000000" w:rsidP="00000000" w:rsidRDefault="00000000" w:rsidRPr="00000000" w14:paraId="000000B5">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https://www.apollographql.com/docs/apollo-server/data/data-sources/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Apollo also has built-in support for using Memcached to cache recent requests.</w:t>
      </w:r>
    </w:p>
    <w:p w:rsidR="00000000" w:rsidDel="00000000" w:rsidP="00000000" w:rsidRDefault="00000000" w:rsidRPr="00000000" w14:paraId="000000B7">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https://www.apollographql.com/docs/apollo-server/data/data-sources/#using-memcachedredis-as-a-cache-storage-backend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B8">
      <w:pPr>
        <w:pStyle w:val="Heading3"/>
        <w:rPr>
          <w:rFonts w:ascii="Times New Roman" w:cs="Times New Roman" w:eastAsia="Times New Roman" w:hAnsi="Times New Roman"/>
          <w:sz w:val="24"/>
          <w:szCs w:val="24"/>
        </w:rPr>
      </w:pPr>
      <w:bookmarkStart w:colFirst="0" w:colLast="0" w:name="_1qhye5hcr05f" w:id="27"/>
      <w:bookmarkEnd w:id="27"/>
      <w:r w:rsidDel="00000000" w:rsidR="00000000" w:rsidRPr="00000000">
        <w:rPr>
          <w:rFonts w:ascii="Times New Roman" w:cs="Times New Roman" w:eastAsia="Times New Roman" w:hAnsi="Times New Roman"/>
          <w:sz w:val="24"/>
          <w:szCs w:val="24"/>
          <w:rtl w:val="0"/>
        </w:rPr>
        <w:t xml:space="preserve">P3 MongoDB</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MongoDB is a free and open-source NoSQL database.</w:t>
      </w:r>
      <w:r w:rsidDel="00000000" w:rsidR="00000000" w:rsidRPr="00000000">
        <w:rPr>
          <w:rFonts w:ascii="Times New Roman" w:cs="Times New Roman" w:eastAsia="Times New Roman" w:hAnsi="Times New Roman"/>
          <w:sz w:val="24"/>
          <w:szCs w:val="24"/>
          <w:rtl w:val="0"/>
        </w:rPr>
        <w:t xml:space="preserve"> It automatically caches the most recently used documents.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requires that the data from data sources must be stored in MongoDB to use the caching functionality. This means that the data needs to be fetched and stored in the database periodically. Risking duplicate data and a lot of maintenance.</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https://www.mongodb.com/document-databases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Document Database - NoSQL</w:t>
      </w:r>
      <w:r w:rsidDel="00000000" w:rsidR="00000000" w:rsidRPr="00000000">
        <w:rPr>
          <w:rFonts w:ascii="Times New Roman" w:cs="Times New Roman" w:eastAsia="Times New Roman" w:hAnsi="Times New Roman"/>
          <w:sz w:val="24"/>
          <w:szCs w:val="24"/>
          <w:rtl w:val="0"/>
        </w:rPr>
        <w:t xml:space="preserve">, n.d.)</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3"/>
        <w:rPr>
          <w:rFonts w:ascii="Times New Roman" w:cs="Times New Roman" w:eastAsia="Times New Roman" w:hAnsi="Times New Roman"/>
          <w:sz w:val="24"/>
          <w:szCs w:val="24"/>
        </w:rPr>
      </w:pPr>
      <w:bookmarkStart w:colFirst="0" w:colLast="0" w:name="_u6msdylhsq8h" w:id="28"/>
      <w:bookmarkEnd w:id="28"/>
      <w:r w:rsidDel="00000000" w:rsidR="00000000" w:rsidRPr="00000000">
        <w:rPr>
          <w:rFonts w:ascii="Times New Roman" w:cs="Times New Roman" w:eastAsia="Times New Roman" w:hAnsi="Times New Roman"/>
          <w:sz w:val="24"/>
          <w:szCs w:val="24"/>
          <w:rtl w:val="0"/>
        </w:rPr>
        <w:t xml:space="preserve">P4 Memcached</w:t>
      </w:r>
      <w:r w:rsidDel="00000000" w:rsidR="00000000" w:rsidRPr="00000000">
        <w:drawing>
          <wp:anchor allowOverlap="1" behindDoc="0" distB="114300" distT="114300" distL="114300" distR="114300" hidden="0" layoutInCell="1" locked="0" relativeHeight="0" simplePos="0">
            <wp:simplePos x="0" y="0"/>
            <wp:positionH relativeFrom="column">
              <wp:posOffset>5086350</wp:posOffset>
            </wp:positionH>
            <wp:positionV relativeFrom="paragraph">
              <wp:posOffset>400050</wp:posOffset>
            </wp:positionV>
            <wp:extent cx="1150064" cy="215104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150064" cy="2151046"/>
                    </a:xfrm>
                    <a:prstGeom prst="rect"/>
                    <a:ln/>
                  </pic:spPr>
                </pic:pic>
              </a:graphicData>
            </a:graphic>
          </wp:anchor>
        </w:drawing>
      </w:r>
    </w:p>
    <w:p w:rsidR="00000000" w:rsidDel="00000000" w:rsidP="00000000" w:rsidRDefault="00000000" w:rsidRPr="00000000" w14:paraId="000000C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Free &amp; open-source, high-performance, distributed memory object caching system, </w:t>
      </w:r>
      <w:r w:rsidDel="00000000" w:rsidR="00000000" w:rsidRPr="00000000">
        <w:rPr>
          <w:rFonts w:ascii="Times New Roman" w:cs="Times New Roman" w:eastAsia="Times New Roman" w:hAnsi="Times New Roman"/>
          <w:i w:val="1"/>
          <w:sz w:val="24"/>
          <w:szCs w:val="24"/>
          <w:rtl w:val="0"/>
        </w:rPr>
        <w:t xml:space="preserve">generic in nature, but intended for use in speeding up dynamic web applications by alleviating database load.</w:t>
      </w:r>
    </w:p>
    <w:p w:rsidR="00000000" w:rsidDel="00000000" w:rsidP="00000000" w:rsidRDefault="00000000" w:rsidRPr="00000000" w14:paraId="000000C1">
      <w:pPr>
        <w:rPr>
          <w:rFonts w:ascii="Times New Roman" w:cs="Times New Roman" w:eastAsia="Times New Roman" w:hAnsi="Times New Roman"/>
          <w:i w:val="1"/>
          <w:sz w:val="24"/>
          <w:szCs w:val="24"/>
        </w:rPr>
      </w:pPr>
      <w:hyperlink r:id="rId16">
        <w:r w:rsidDel="00000000" w:rsidR="00000000" w:rsidRPr="00000000">
          <w:rPr>
            <w:rFonts w:ascii="Times New Roman" w:cs="Times New Roman" w:eastAsia="Times New Roman" w:hAnsi="Times New Roman"/>
            <w:i w:val="1"/>
            <w:color w:val="1155cc"/>
            <w:sz w:val="24"/>
            <w:szCs w:val="24"/>
            <w:u w:val="single"/>
            <w:rtl w:val="0"/>
          </w:rPr>
          <w:t xml:space="preserve">https://memcached.org/</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(Memcached, n.d.)</w:t>
      </w: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main use is to cache data to speed up the web by creating a virtual pool of memory, allowing each node to access the cache of a different node. With this approach, there is no need to take syncing the cache of your nodes into account.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Memcached by itself is not an acceptable solution for this system. It can help with caching for other systems, for example, a database. Existing solutions like Apollo server also use Memcached to cache its data.</w:t>
      </w:r>
    </w:p>
    <w:p w:rsidR="00000000" w:rsidDel="00000000" w:rsidP="00000000" w:rsidRDefault="00000000" w:rsidRPr="00000000" w14:paraId="000000C6">
      <w:pPr>
        <w:pStyle w:val="Heading3"/>
        <w:rPr>
          <w:rFonts w:ascii="Times New Roman" w:cs="Times New Roman" w:eastAsia="Times New Roman" w:hAnsi="Times New Roman"/>
          <w:sz w:val="24"/>
          <w:szCs w:val="24"/>
        </w:rPr>
      </w:pPr>
      <w:bookmarkStart w:colFirst="0" w:colLast="0" w:name="_ywz5voqtidlq" w:id="29"/>
      <w:bookmarkEnd w:id="29"/>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3"/>
        <w:rPr>
          <w:rFonts w:ascii="Times New Roman" w:cs="Times New Roman" w:eastAsia="Times New Roman" w:hAnsi="Times New Roman"/>
          <w:sz w:val="24"/>
          <w:szCs w:val="24"/>
        </w:rPr>
      </w:pPr>
      <w:bookmarkStart w:colFirst="0" w:colLast="0" w:name="_m9n15qfju2f6" w:id="30"/>
      <w:bookmarkEnd w:id="30"/>
      <w:r w:rsidDel="00000000" w:rsidR="00000000" w:rsidRPr="00000000">
        <w:rPr>
          <w:rFonts w:ascii="Times New Roman" w:cs="Times New Roman" w:eastAsia="Times New Roman" w:hAnsi="Times New Roman"/>
          <w:sz w:val="24"/>
          <w:szCs w:val="24"/>
          <w:rtl w:val="0"/>
        </w:rPr>
        <w:t xml:space="preserve">P5 Amazon DynamoDB</w:t>
      </w:r>
    </w:p>
    <w:p w:rsidR="00000000" w:rsidDel="00000000" w:rsidP="00000000" w:rsidRDefault="00000000" w:rsidRPr="00000000" w14:paraId="000000C8">
      <w:pPr>
        <w:keepNext w:val="0"/>
        <w:keepLines w:val="0"/>
        <w:spacing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Fast, flexible NoSQL database service for single-digit millisecond performance at any scale</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https://aws.amazon.com/dynamodb/</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Fast NoSQL Key-Value Database – Amazon DynamoDB – Amazon Web Services</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requires that the data from data sources are stored in DynamoDB to make use of the caching functionality. This means that the data needs to be fetched and stored in the database periodically. Risking duplicate data and a lot of maintenance.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3"/>
        <w:rPr>
          <w:rFonts w:ascii="Times New Roman" w:cs="Times New Roman" w:eastAsia="Times New Roman" w:hAnsi="Times New Roman"/>
          <w:sz w:val="24"/>
          <w:szCs w:val="24"/>
        </w:rPr>
      </w:pPr>
      <w:bookmarkStart w:colFirst="0" w:colLast="0" w:name="_9r7sclo1ugzj" w:id="31"/>
      <w:bookmarkEnd w:id="31"/>
      <w:r w:rsidDel="00000000" w:rsidR="00000000" w:rsidRPr="00000000">
        <w:rPr>
          <w:rFonts w:ascii="Times New Roman" w:cs="Times New Roman" w:eastAsia="Times New Roman" w:hAnsi="Times New Roman"/>
          <w:sz w:val="24"/>
          <w:szCs w:val="24"/>
          <w:rtl w:val="0"/>
        </w:rPr>
        <w:t xml:space="preserve">P6 Apache Cassandra</w:t>
      </w:r>
    </w:p>
    <w:p w:rsidR="00000000" w:rsidDel="00000000" w:rsidP="00000000" w:rsidRDefault="00000000" w:rsidRPr="00000000" w14:paraId="000000CF">
      <w:pPr>
        <w:spacing w:before="2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Apache Cassandra is an open-source NoSQL distributed database trusted by thousands of companies for scalability and high availability without compromising performance.</w:t>
      </w:r>
      <w:r w:rsidDel="00000000" w:rsidR="00000000" w:rsidRPr="00000000">
        <w:rPr>
          <w:rtl w:val="0"/>
        </w:rPr>
      </w:r>
    </w:p>
    <w:p w:rsidR="00000000" w:rsidDel="00000000" w:rsidP="00000000" w:rsidRDefault="00000000" w:rsidRPr="00000000" w14:paraId="000000D0">
      <w:pPr>
        <w:spacing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3"/>
        <w:rPr>
          <w:rFonts w:ascii="Times New Roman" w:cs="Times New Roman" w:eastAsia="Times New Roman" w:hAnsi="Times New Roman"/>
          <w:sz w:val="24"/>
          <w:szCs w:val="24"/>
        </w:rPr>
      </w:pPr>
      <w:bookmarkStart w:colFirst="0" w:colLast="0" w:name="_bsuey5ukxaem" w:id="32"/>
      <w:bookmarkEnd w:id="32"/>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3"/>
        <w:rPr>
          <w:rFonts w:ascii="Times New Roman" w:cs="Times New Roman" w:eastAsia="Times New Roman" w:hAnsi="Times New Roman"/>
          <w:sz w:val="24"/>
          <w:szCs w:val="24"/>
        </w:rPr>
      </w:pPr>
      <w:bookmarkStart w:colFirst="0" w:colLast="0" w:name="_nw1989hfrseq" w:id="33"/>
      <w:bookmarkEnd w:id="33"/>
      <w:r w:rsidDel="00000000" w:rsidR="00000000" w:rsidRPr="00000000">
        <w:rPr>
          <w:rtl w:val="0"/>
        </w:rPr>
      </w:r>
    </w:p>
    <w:p w:rsidR="00000000" w:rsidDel="00000000" w:rsidP="00000000" w:rsidRDefault="00000000" w:rsidRPr="00000000" w14:paraId="000000D3">
      <w:pPr>
        <w:pStyle w:val="Heading2"/>
        <w:rPr>
          <w:rFonts w:ascii="Times New Roman" w:cs="Times New Roman" w:eastAsia="Times New Roman" w:hAnsi="Times New Roman"/>
        </w:rPr>
      </w:pPr>
      <w:bookmarkStart w:colFirst="0" w:colLast="0" w:name="_wtl0rx2k5gz" w:id="34"/>
      <w:bookmarkEnd w:id="34"/>
      <w:r w:rsidDel="00000000" w:rsidR="00000000" w:rsidRPr="00000000">
        <w:rPr>
          <w:rFonts w:ascii="Times New Roman" w:cs="Times New Roman" w:eastAsia="Times New Roman" w:hAnsi="Times New Roman"/>
          <w:rtl w:val="0"/>
        </w:rPr>
        <w:t xml:space="preserve">4.3</w:t>
        <w:tab/>
        <w:t xml:space="preserve">Findings sub-question 3</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available product analysis, we created a decision matrix to rank the products based on our requirements.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20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4"/>
        <w:tblW w:w="886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275"/>
        <w:gridCol w:w="1425"/>
        <w:gridCol w:w="945"/>
        <w:gridCol w:w="765"/>
        <w:gridCol w:w="660"/>
        <w:gridCol w:w="1200"/>
        <w:gridCol w:w="750"/>
        <w:gridCol w:w="1215"/>
        <w:tblGridChange w:id="0">
          <w:tblGrid>
            <w:gridCol w:w="630"/>
            <w:gridCol w:w="1275"/>
            <w:gridCol w:w="1425"/>
            <w:gridCol w:w="945"/>
            <w:gridCol w:w="765"/>
            <w:gridCol w:w="660"/>
            <w:gridCol w:w="1200"/>
            <w:gridCol w:w="750"/>
            <w:gridCol w:w="121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Criteria /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w:t>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w:t>
            </w:r>
          </w:p>
        </w:tc>
      </w:tr>
    </w:tbl>
    <w:p w:rsidR="00000000" w:rsidDel="00000000" w:rsidP="00000000" w:rsidRDefault="00000000" w:rsidRPr="00000000" w14:paraId="0000015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p>
    <w:tbl>
      <w:tblPr>
        <w:tblStyle w:val="Table5"/>
        <w:tblW w:w="2940.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00"/>
        <w:tblGridChange w:id="0">
          <w:tblGrid>
            <w:gridCol w:w="144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Style w:val="Heading2"/>
        <w:rPr>
          <w:rFonts w:ascii="Times New Roman" w:cs="Times New Roman" w:eastAsia="Times New Roman" w:hAnsi="Times New Roman"/>
        </w:rPr>
      </w:pPr>
      <w:bookmarkStart w:colFirst="0" w:colLast="0" w:name="_6a190wjgfdm1" w:id="35"/>
      <w:bookmarkEnd w:id="35"/>
      <w:r w:rsidDel="00000000" w:rsidR="00000000" w:rsidRPr="00000000">
        <w:rPr>
          <w:rFonts w:ascii="Times New Roman" w:cs="Times New Roman" w:eastAsia="Times New Roman" w:hAnsi="Times New Roman"/>
          <w:rtl w:val="0"/>
        </w:rPr>
        <w:t xml:space="preserve">4.4</w:t>
        <w:tab/>
        <w:t xml:space="preserve">Findings sub-question 4</w:t>
      </w:r>
    </w:p>
    <w:p w:rsidR="00000000" w:rsidDel="00000000" w:rsidP="00000000" w:rsidRDefault="00000000" w:rsidRPr="00000000" w14:paraId="0000016B">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1"/>
        <w:jc w:val="left"/>
        <w:rPr>
          <w:rFonts w:ascii="Times New Roman" w:cs="Times New Roman" w:eastAsia="Times New Roman" w:hAnsi="Times New Roman"/>
        </w:rPr>
      </w:pPr>
      <w:bookmarkStart w:colFirst="0" w:colLast="0" w:name="_5f7qbcdj46j8" w:id="36"/>
      <w:bookmarkEnd w:id="36"/>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jc w:val="center"/>
        <w:rPr>
          <w:rFonts w:ascii="Times New Roman" w:cs="Times New Roman" w:eastAsia="Times New Roman" w:hAnsi="Times New Roman"/>
        </w:rPr>
      </w:pPr>
      <w:bookmarkStart w:colFirst="0" w:colLast="0" w:name="_k94qrlprh19d" w:id="37"/>
      <w:bookmarkEnd w:id="37"/>
      <w:r w:rsidDel="00000000" w:rsidR="00000000" w:rsidRPr="00000000">
        <w:rPr>
          <w:rFonts w:ascii="Times New Roman" w:cs="Times New Roman" w:eastAsia="Times New Roman" w:hAnsi="Times New Roman"/>
          <w:rtl w:val="0"/>
        </w:rPr>
        <w:t xml:space="preserve">5</w:t>
        <w:tab/>
        <w:t xml:space="preserve">Conclusion</w:t>
      </w: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jc w:val="center"/>
        <w:rPr>
          <w:rFonts w:ascii="Times New Roman" w:cs="Times New Roman" w:eastAsia="Times New Roman" w:hAnsi="Times New Roman"/>
        </w:rPr>
      </w:pPr>
      <w:bookmarkStart w:colFirst="0" w:colLast="0" w:name="_x0m40a8dayn5" w:id="38"/>
      <w:bookmarkEnd w:id="38"/>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pStyle w:val="Heading1"/>
        <w:spacing w:line="480" w:lineRule="auto"/>
        <w:jc w:val="center"/>
        <w:rPr>
          <w:rFonts w:ascii="Times New Roman" w:cs="Times New Roman" w:eastAsia="Times New Roman" w:hAnsi="Times New Roman"/>
        </w:rPr>
      </w:pPr>
      <w:bookmarkStart w:colFirst="0" w:colLast="0" w:name="_pcz58f73k41o" w:id="39"/>
      <w:bookmarkEnd w:id="39"/>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72">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(n.d.). Redis. Retrieved May 20, 2022, from https://redis.io</w:t>
      </w:r>
    </w:p>
    <w:p w:rsidR="00000000" w:rsidDel="00000000" w:rsidP="00000000" w:rsidRDefault="00000000" w:rsidRPr="00000000" w14:paraId="00000173">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Apollo Docs Home</w:t>
      </w:r>
      <w:r w:rsidDel="00000000" w:rsidR="00000000" w:rsidRPr="00000000">
        <w:rPr>
          <w:rFonts w:ascii="Times New Roman" w:cs="Times New Roman" w:eastAsia="Times New Roman" w:hAnsi="Times New Roman"/>
          <w:rtl w:val="0"/>
        </w:rPr>
        <w:t xml:space="preserve">. (n.d.). Apollo GraphQL. Retrieved May 20, 2022, from https://www.apollographql.com/docs</w:t>
      </w:r>
    </w:p>
    <w:p w:rsidR="00000000" w:rsidDel="00000000" w:rsidP="00000000" w:rsidRDefault="00000000" w:rsidRPr="00000000" w14:paraId="00000174">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Data sources</w:t>
      </w:r>
      <w:r w:rsidDel="00000000" w:rsidR="00000000" w:rsidRPr="00000000">
        <w:rPr>
          <w:rFonts w:ascii="Times New Roman" w:cs="Times New Roman" w:eastAsia="Times New Roman" w:hAnsi="Times New Roman"/>
          <w:rtl w:val="0"/>
        </w:rPr>
        <w:t xml:space="preserve">. (n.d.). Apollo GraphQL. Retrieved May 20, 2022, from https://www.apollographql.com/docs/apollo-server/data/data-sources/#using-memcachedredis-as-a-cache-storage-backend</w:t>
      </w:r>
    </w:p>
    <w:p w:rsidR="00000000" w:rsidDel="00000000" w:rsidP="00000000" w:rsidRDefault="00000000" w:rsidRPr="00000000" w14:paraId="00000175">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Data sources</w:t>
      </w:r>
      <w:r w:rsidDel="00000000" w:rsidR="00000000" w:rsidRPr="00000000">
        <w:rPr>
          <w:rFonts w:ascii="Times New Roman" w:cs="Times New Roman" w:eastAsia="Times New Roman" w:hAnsi="Times New Roman"/>
          <w:rtl w:val="0"/>
        </w:rPr>
        <w:t xml:space="preserve">. (n.d.). Apollo GraphQL. Retrieved May 20, 2022, from https://www.apollographql.com/docs/apollo-server/data/data-sources/</w:t>
      </w:r>
    </w:p>
    <w:p w:rsidR="00000000" w:rsidDel="00000000" w:rsidP="00000000" w:rsidRDefault="00000000" w:rsidRPr="00000000" w14:paraId="00000176">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 Database - NoSQL</w:t>
      </w:r>
      <w:r w:rsidDel="00000000" w:rsidR="00000000" w:rsidRPr="00000000">
        <w:rPr>
          <w:rFonts w:ascii="Times New Roman" w:cs="Times New Roman" w:eastAsia="Times New Roman" w:hAnsi="Times New Roman"/>
          <w:rtl w:val="0"/>
        </w:rPr>
        <w:t xml:space="preserve">. (n.d.). MongoDB. Retrieved May 20, 2022, from https://www.mongodb.com/document-databases</w:t>
      </w:r>
    </w:p>
    <w:p w:rsidR="00000000" w:rsidDel="00000000" w:rsidP="00000000" w:rsidRDefault="00000000" w:rsidRPr="00000000" w14:paraId="00000177">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Memcached. (n.d.). memcached - a distributed memory object caching system. Retrieved May 20, 2022, from https://memcached.org/</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oen Janssen" w:id="4" w:date="2022-05-20T07:15:49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Koen Janssen" w:id="0" w:date="2022-05-20T07:11:51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rephrase this. I don't think it's very clear to the reader.</w:t>
      </w:r>
    </w:p>
  </w:comment>
  <w:comment w:author="Koen Janssen" w:id="2" w:date="2022-05-20T07:44:02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 more specific</w:t>
      </w:r>
    </w:p>
  </w:comment>
  <w:comment w:author="Koen Janssen" w:id="3" w:date="2022-05-20T07:15:57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Koen Janssen" w:id="1" w:date="2022-05-20T07:31:19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should change this as database solutions don't offer this. If it's a should it's also immediately out of the race in the decision matrix.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spacing w:after="160" w:line="259" w:lineRule="auto"/>
      <w:rPr/>
    </w:pPr>
    <w:r w:rsidDel="00000000" w:rsidR="00000000" w:rsidRPr="00000000">
      <w:rPr>
        <w:rFonts w:ascii="Times New Roman" w:cs="Times New Roman" w:eastAsia="Times New Roman" w:hAnsi="Times New Roman"/>
        <w:sz w:val="24"/>
        <w:szCs w:val="24"/>
        <w:rtl w:val="0"/>
      </w:rPr>
      <w:t xml:space="preserve">Version 0.2, dated May  12, 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jc w:val="left"/>
      <w:rPr/>
    </w:pPr>
    <w:r w:rsidDel="00000000" w:rsidR="00000000" w:rsidRPr="00000000">
      <w:rPr>
        <w:rtl w:val="0"/>
      </w:rPr>
      <w:t xml:space="preserve">DATA MEDIATOR</w:t>
    </w:r>
  </w:p>
  <w:p w:rsidR="00000000" w:rsidDel="00000000" w:rsidP="00000000" w:rsidRDefault="00000000" w:rsidRPr="00000000" w14:paraId="000001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hyperlink" Target="https://www.apollographql.com/docs/" TargetMode="External"/><Relationship Id="rId21" Type="http://schemas.openxmlformats.org/officeDocument/2006/relationships/footer" Target="footer2.xml"/><Relationship Id="rId13" Type="http://schemas.openxmlformats.org/officeDocument/2006/relationships/hyperlink" Target="https://www.apollographql.com/docs/apollo-server/data/data-sources/#using-memcachedredis-as-a-cache-storage-backend" TargetMode="External"/><Relationship Id="rId12" Type="http://schemas.openxmlformats.org/officeDocument/2006/relationships/hyperlink" Target="https://www.apollographql.com/docs/apollo-server/data/data-sourc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redis.io" TargetMode="External"/><Relationship Id="rId15" Type="http://schemas.openxmlformats.org/officeDocument/2006/relationships/image" Target="media/image2.png"/><Relationship Id="rId14" Type="http://schemas.openxmlformats.org/officeDocument/2006/relationships/hyperlink" Target="https://www.mongodb.com/document-databases" TargetMode="External"/><Relationship Id="rId17" Type="http://schemas.openxmlformats.org/officeDocument/2006/relationships/hyperlink" Target="https://aws.amazon.com/dynamodb/" TargetMode="External"/><Relationship Id="rId16" Type="http://schemas.openxmlformats.org/officeDocument/2006/relationships/hyperlink" Target="https://memcached.org/"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20</b:DayAccessed>
    <b:SourceType>DocumentFromInternetSite</b:SourceType>
    <b:URL>https://memcached.org/</b:URL>
    <b:InternetSiteTitle>memcached - a distributed memory object caching system</b:InternetSiteTitle>
    <b:MonthAccessed>May</b:MonthAccessed>
    <b:YearAccessed>2022</b:YearAccessed>
    <b:Gdcea>{"AccessedType":"Website"}</b:Gdcea>
    <b:Author>
      <b:Author>
        <b:Corporate>Memcached</b:Corporate>
      </b:Author>
    </b:Author>
  </b:Source>
  <b:Source>
    <b:Tag>source2</b:Tag>
    <b:DayAccessed>20</b:DayAccessed>
    <b:SourceType>DocumentFromInternetSite</b:SourceType>
    <b:URL>https://www.mongodb.com/document-databases</b:URL>
    <b:Title>Document Database - NoSQL</b:Title>
    <b:InternetSiteTitle>MongoDB</b:InternetSiteTitle>
    <b:MonthAccessed>May</b:MonthAccessed>
    <b:YearAccessed>2022</b:YearAccessed>
    <b:Gdcea>{"AccessedType":"Website"}</b:Gdcea>
  </b:Source>
  <b:Source>
    <b:Tag>source3</b:Tag>
    <b:DayAccessed>20</b:DayAccessed>
    <b:SourceType>DocumentFromInternetSite</b:SourceType>
    <b:URL>https://www.apollographql.com/docs/apollo-server/data/data-sources/#using-memcachedredis-as-a-cache-storage-backend</b:URL>
    <b:Title>Data sources</b:Title>
    <b:InternetSiteTitle>Apollo GraphQL</b:InternetSiteTitle>
    <b:MonthAccessed>May</b:MonthAccessed>
    <b:YearAccessed>2022</b:YearAccessed>
    <b:Gdcea>{"AccessedType":"Website"}</b:Gdcea>
  </b:Source>
  <b:Source>
    <b:Tag>source4</b:Tag>
    <b:DayAccessed>20</b:DayAccessed>
    <b:SourceType>DocumentFromInternetSite</b:SourceType>
    <b:URL>https://www.apollographql.com/docs/apollo-server/data/data-sources/</b:URL>
    <b:Title>Data sources</b:Title>
    <b:InternetSiteTitle>Apollo GraphQL</b:InternetSiteTitle>
    <b:MonthAccessed>May</b:MonthAccessed>
    <b:YearAccessed>2022</b:YearAccessed>
    <b:Gdcea>{"AccessedType":"Website"}</b:Gdcea>
  </b:Source>
  <b:Source>
    <b:Tag>source5</b:Tag>
    <b:DayAccessed>20</b:DayAccessed>
    <b:SourceType>DocumentFromInternetSite</b:SourceType>
    <b:URL>https://www.apollographql.com/docs</b:URL>
    <b:Title>Apollo Docs Home</b:Title>
    <b:InternetSiteTitle>Apollo GraphQL</b:InternetSiteTitle>
    <b:MonthAccessed>May</b:MonthAccessed>
    <b:YearAccessed>2022</b:YearAccessed>
    <b:Gdcea>{"AccessedType":"Website"}</b:Gdcea>
  </b:Source>
  <b:Source>
    <b:Tag>source6</b:Tag>
    <b:DayAccessed>20</b:DayAccessed>
    <b:SourceType>DocumentFromInternetSite</b:SourceType>
    <b:URL>https://redis.io</b:URL>
    <b:InternetSiteTitle>Redis</b:InternetSiteTitle>
    <b:MonthAccessed>May</b:MonthAccessed>
    <b:YearAccessed>2022</b:YearAccessed>
    <b:Gdcea>{"AccessedType":"Website"}</b:Gdcea>
  </b:Source>
  <b:Source>
    <b:Tag>source7</b:Tag>
    <b:DayAccessed>20</b:DayAccessed>
    <b:SourceType>DocumentFromInternetSite</b:SourceType>
    <b:URL>https://aws.amazon.com/dynamodb/</b:URL>
    <b:Title>Fast NoSQL Key-Value Database – Amazon DynamoDB – Amazon Web Services</b:Title>
    <b:InternetSiteTitle>AWS</b:InternetSiteTitle>
    <b:MonthAccessed>May</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